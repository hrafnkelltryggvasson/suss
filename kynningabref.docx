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AC7AB" w14:textId="77777777" w:rsidR="00560D29" w:rsidRPr="00560D29" w:rsidRDefault="00560D29" w:rsidP="00560D29">
      <w:pPr>
        <w:shd w:val="clear" w:color="auto" w:fill="FFFFFF"/>
        <w:spacing w:before="100" w:beforeAutospacing="1" w:after="150" w:line="240" w:lineRule="auto"/>
        <w:outlineLvl w:val="0"/>
        <w:rPr>
          <w:rFonts w:ascii="Droid Sans" w:eastAsia="Times New Roman" w:hAnsi="Droid Sans" w:cs="Times New Roman"/>
          <w:b/>
          <w:bCs/>
          <w:color w:val="404040"/>
          <w:kern w:val="36"/>
          <w:sz w:val="45"/>
          <w:szCs w:val="45"/>
          <w:lang w:val="is-IS" w:eastAsia="en-GB"/>
        </w:rPr>
      </w:pPr>
      <w:bookmarkStart w:id="0" w:name="_GoBack"/>
      <w:bookmarkEnd w:id="0"/>
      <w:r w:rsidRPr="00560D29">
        <w:rPr>
          <w:rFonts w:ascii="Droid Sans" w:eastAsia="Times New Roman" w:hAnsi="Droid Sans" w:cs="Times New Roman"/>
          <w:b/>
          <w:bCs/>
          <w:color w:val="404040"/>
          <w:kern w:val="36"/>
          <w:sz w:val="45"/>
          <w:szCs w:val="45"/>
          <w:lang w:val="is-IS" w:eastAsia="en-GB"/>
        </w:rPr>
        <w:t>Kynningarbréf</w:t>
      </w:r>
    </w:p>
    <w:p w14:paraId="68EABD04" w14:textId="157736D9" w:rsidR="00560D29" w:rsidRPr="00560D29" w:rsidRDefault="00560D29" w:rsidP="00560D2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</w:pPr>
      <w:commentRangeStart w:id="1"/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 xml:space="preserve">Suss ehf. sérhæfir sig í að aðstoða fólk vegna fjárhagserfiðleika og </w:t>
      </w:r>
      <w:ins w:id="2" w:author="Katrin M. Elinborgardottir" w:date="2017-08-01T16:12:00Z">
        <w:r w:rsidR="00EC718E">
          <w:rPr>
            <w:rFonts w:ascii="Times New Roman" w:eastAsia="Times New Roman" w:hAnsi="Times New Roman" w:cs="Times New Roman"/>
            <w:sz w:val="15"/>
            <w:szCs w:val="15"/>
            <w:lang w:val="is-IS" w:eastAsia="en-GB"/>
          </w:rPr>
          <w:t xml:space="preserve">að </w:t>
        </w:r>
      </w:ins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kenna fj</w:t>
      </w:r>
      <w:r w:rsidR="00CD1427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ármálalæsi á mannamáli.</w:t>
      </w: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.  Suss byggir</w:t>
      </w:r>
      <w:r w:rsidR="00CD1427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 xml:space="preserve"> á fyrrum 15 ára reynslu</w:t>
      </w: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 xml:space="preserve"> </w:t>
      </w:r>
      <w:ins w:id="3" w:author="Katrin M. Elinborgardottir" w:date="2017-08-01T16:01:00Z">
        <w:r w:rsidR="007B29C5">
          <w:rPr>
            <w:rFonts w:ascii="Times New Roman" w:eastAsia="Times New Roman" w:hAnsi="Times New Roman" w:cs="Times New Roman"/>
            <w:sz w:val="15"/>
            <w:szCs w:val="15"/>
            <w:lang w:val="is-IS" w:eastAsia="en-GB"/>
          </w:rPr>
          <w:t xml:space="preserve"> við </w:t>
        </w:r>
      </w:ins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 xml:space="preserve">að </w:t>
      </w:r>
      <w:commentRangeStart w:id="4"/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 xml:space="preserve">aðstoða einstaklinga og fjölskyldur </w:t>
      </w:r>
      <w:commentRangeEnd w:id="1"/>
      <w:r w:rsidR="00F80C42">
        <w:rPr>
          <w:rStyle w:val="CommentReference"/>
        </w:rPr>
        <w:commentReference w:id="1"/>
      </w:r>
      <w:commentRangeEnd w:id="4"/>
      <w:r w:rsidR="00CE7805">
        <w:rPr>
          <w:rStyle w:val="CommentReference"/>
        </w:rPr>
        <w:commentReference w:id="4"/>
      </w: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vegna greiðsluerfiðleika</w:t>
      </w:r>
      <w:r w:rsidR="00CD1427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 xml:space="preserve"> og endurskipulagningu </w:t>
      </w:r>
      <w:commentRangeStart w:id="5"/>
      <w:r w:rsidR="00CD1427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fjármálanna</w:t>
      </w: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.</w:t>
      </w:r>
      <w:commentRangeEnd w:id="5"/>
      <w:r w:rsidR="00EC718E">
        <w:rPr>
          <w:rStyle w:val="CommentReference"/>
        </w:rPr>
        <w:commentReference w:id="5"/>
      </w:r>
    </w:p>
    <w:p w14:paraId="106230C0" w14:textId="598222FC" w:rsidR="00560D29" w:rsidRPr="00560D29" w:rsidRDefault="00560D29" w:rsidP="00560D2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</w:pP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Suss heldur tvær vinnustofur í einni samfellu með stuttu hléi á milli.  Vinnustofa I snýst um að kenna fórnarkostnaðarhugtakið, nægjusemi og sjálfbær fjármál ásamt því að fara í hugtök í viðskipta- og hagfræði.  Vinnustofa II kennir einföldustu reikniaðferðir í Microsoft Excel og notkun þeirra við gerð einfaldra fjárhagsáætlana.</w:t>
      </w:r>
      <w:r w:rsidR="00CD1427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 xml:space="preserve"> Það er stefnt að Vinnustofu III um Hagkvæmni og hagfræði hagsýnu húsmóðurinnar. </w:t>
      </w:r>
    </w:p>
    <w:p w14:paraId="21F4F79D" w14:textId="08C93AA2" w:rsidR="00560D29" w:rsidRPr="00560D29" w:rsidRDefault="00560D29" w:rsidP="00560D2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</w:pP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Vinnustofurnar taka um tvær klukkustundir í flutningi með hléi.  Það er markmiðið að hafa framsetningu þeirra eins einfalda og unnt er og er þá haft í huga fjármál sem umfjöllunarefni.  Eins er á vefsíðu</w:t>
      </w:r>
      <w:r w:rsidR="00CD1427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nni www.suss.is</w:t>
      </w: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 xml:space="preserve"> handbókin </w:t>
      </w:r>
      <w:commentRangeStart w:id="6"/>
      <w:r w:rsidRPr="00560D29">
        <w:rPr>
          <w:rFonts w:ascii="Times New Roman" w:eastAsia="Times New Roman" w:hAnsi="Times New Roman" w:cs="Times New Roman"/>
          <w:b/>
          <w:i/>
          <w:sz w:val="15"/>
          <w:szCs w:val="15"/>
          <w:lang w:val="is-IS" w:eastAsia="en-GB"/>
        </w:rPr>
        <w:t>Fjármálalæsi á mannamáli</w:t>
      </w: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 xml:space="preserve"> </w:t>
      </w:r>
      <w:commentRangeEnd w:id="6"/>
      <w:r w:rsidR="00CE674E">
        <w:rPr>
          <w:rStyle w:val="CommentReference"/>
        </w:rPr>
        <w:commentReference w:id="6"/>
      </w: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sem fjallar um efni vinnustofanna og skyggnur sem eru notaðar við kennslu þeirra. Þæ</w:t>
      </w:r>
      <w:r w:rsidR="00CD1427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 xml:space="preserve">r kosta kr. </w:t>
      </w:r>
      <w:commentRangeStart w:id="7"/>
      <w:r w:rsidR="00CD1427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6</w:t>
      </w: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0.000 og eru án vsk</w:t>
      </w:r>
      <w:commentRangeEnd w:id="7"/>
      <w:r w:rsidR="00D2752F">
        <w:rPr>
          <w:rStyle w:val="CommentReference"/>
        </w:rPr>
        <w:commentReference w:id="7"/>
      </w: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. fyrir 10-15 manns.</w:t>
      </w:r>
    </w:p>
    <w:p w14:paraId="4DCC0EE9" w14:textId="6B412B63" w:rsidR="00560D29" w:rsidRPr="00560D29" w:rsidRDefault="00560D29" w:rsidP="00560D2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</w:pP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Suss b</w:t>
      </w:r>
      <w:ins w:id="8" w:author="Katrin M. Elinborgardottir" w:date="2017-08-01T16:01:00Z">
        <w:r w:rsidR="007B29C5">
          <w:rPr>
            <w:rFonts w:ascii="Times New Roman" w:eastAsia="Times New Roman" w:hAnsi="Times New Roman" w:cs="Times New Roman"/>
            <w:sz w:val="15"/>
            <w:szCs w:val="15"/>
            <w:lang w:val="is-IS" w:eastAsia="en-GB"/>
          </w:rPr>
          <w:t>ý</w:t>
        </w:r>
      </w:ins>
      <w:del w:id="9" w:author="Katrin M. Elinborgardottir" w:date="2017-08-01T16:01:00Z">
        <w:r w:rsidRPr="00560D29" w:rsidDel="007B29C5">
          <w:rPr>
            <w:rFonts w:ascii="Times New Roman" w:eastAsia="Times New Roman" w:hAnsi="Times New Roman" w:cs="Times New Roman"/>
            <w:sz w:val="15"/>
            <w:szCs w:val="15"/>
            <w:lang w:val="is-IS" w:eastAsia="en-GB"/>
          </w:rPr>
          <w:delText>í</w:delText>
        </w:r>
      </w:del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 xml:space="preserve">ður líka upp á fjárhagsuppgjör sem er nefnt </w:t>
      </w:r>
      <w:r w:rsidRPr="00560D29">
        <w:rPr>
          <w:rFonts w:ascii="Times New Roman" w:eastAsia="Times New Roman" w:hAnsi="Times New Roman" w:cs="Times New Roman"/>
          <w:i/>
          <w:sz w:val="15"/>
          <w:szCs w:val="15"/>
          <w:lang w:val="is-IS" w:eastAsia="en-GB"/>
        </w:rPr>
        <w:t xml:space="preserve">Fjárhagsyfirlit </w:t>
      </w: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 xml:space="preserve">þannig að viðkomandi sér fjárhagsstöðu sína.  Það er stöðu lána, vanskila og hvar hvert lán er statt sé það í innheimtuferli. </w:t>
      </w:r>
      <w:r w:rsidRPr="00560D29">
        <w:rPr>
          <w:rFonts w:ascii="Times New Roman" w:eastAsia="Times New Roman" w:hAnsi="Times New Roman" w:cs="Times New Roman"/>
          <w:i/>
          <w:sz w:val="15"/>
          <w:szCs w:val="15"/>
          <w:lang w:val="is-IS" w:eastAsia="en-GB"/>
        </w:rPr>
        <w:t>Fjárhagsyfirlitið</w:t>
      </w: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 xml:space="preserve"> gefur heildarmynd af fjárhagsstöðunni og með því er hægt að meta lausnir og gera tillögur til úrbóta í fjárhag</w:t>
      </w:r>
      <w:ins w:id="10" w:author="Katrin M. Elinborgardottir" w:date="2017-08-01T16:02:00Z">
        <w:r w:rsidR="00D2752F">
          <w:rPr>
            <w:rFonts w:ascii="Times New Roman" w:eastAsia="Times New Roman" w:hAnsi="Times New Roman" w:cs="Times New Roman"/>
            <w:sz w:val="15"/>
            <w:szCs w:val="15"/>
            <w:lang w:val="is-IS" w:eastAsia="en-GB"/>
          </w:rPr>
          <w:t>i</w:t>
        </w:r>
      </w:ins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 xml:space="preserve"> viðkomandi.  Það kostar kr. 30.000 án vsk.</w:t>
      </w:r>
    </w:p>
    <w:p w14:paraId="2864E86C" w14:textId="3E4062CB" w:rsidR="00560D29" w:rsidRPr="00560D29" w:rsidRDefault="00560D29" w:rsidP="00560D2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</w:pP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Suss sér um að semja við lánadrottna um skuldir viðkomandi gegn því að hafa umboð/yfirlýsingu frá skuldara þar sem Suss ehf</w:t>
      </w:r>
      <w:ins w:id="11" w:author="Katrin M. Elinborgardottir" w:date="2017-08-01T16:03:00Z">
        <w:r w:rsidR="00D2752F">
          <w:rPr>
            <w:rFonts w:ascii="Times New Roman" w:eastAsia="Times New Roman" w:hAnsi="Times New Roman" w:cs="Times New Roman"/>
            <w:sz w:val="15"/>
            <w:szCs w:val="15"/>
            <w:lang w:val="is-IS" w:eastAsia="en-GB"/>
          </w:rPr>
          <w:t>.</w:t>
        </w:r>
      </w:ins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 xml:space="preserve"> er veitt leyfi til samninga á skuld</w:t>
      </w:r>
      <w:r w:rsidR="00CD1427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um viðkomandi.  Tímakaupið kr. 10</w:t>
      </w: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.000 án vsk.</w:t>
      </w:r>
    </w:p>
    <w:p w14:paraId="5F3A5046" w14:textId="5B267701" w:rsidR="00CE7805" w:rsidRPr="00560D29" w:rsidRDefault="00CD1427" w:rsidP="00560D2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</w:pPr>
      <w:r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F</w:t>
      </w:r>
      <w:r w:rsidR="00560D29"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erillinn er í þrennu lagi</w:t>
      </w:r>
      <w:ins w:id="12" w:author="Katrin M. Elinborgardottir" w:date="2017-08-01T16:05:00Z">
        <w:r w:rsidR="00827413">
          <w:rPr>
            <w:rFonts w:ascii="Times New Roman" w:eastAsia="Times New Roman" w:hAnsi="Times New Roman" w:cs="Times New Roman"/>
            <w:sz w:val="15"/>
            <w:szCs w:val="15"/>
            <w:lang w:val="is-IS" w:eastAsia="en-GB"/>
          </w:rPr>
          <w:t>. Í fyrsta lagi eru það vinnustofurnar.</w:t>
        </w:r>
      </w:ins>
      <w:r w:rsidR="00560D29"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 xml:space="preserve"> </w:t>
      </w:r>
      <w:ins w:id="13" w:author="Katrin M. Elinborgardottir" w:date="2017-08-01T16:05:00Z">
        <w:r w:rsidR="00827413">
          <w:rPr>
            <w:rFonts w:ascii="Times New Roman" w:eastAsia="Times New Roman" w:hAnsi="Times New Roman" w:cs="Times New Roman"/>
            <w:sz w:val="15"/>
            <w:szCs w:val="15"/>
            <w:lang w:val="is-IS" w:eastAsia="en-GB"/>
          </w:rPr>
          <w:t>Þ</w:t>
        </w:r>
      </w:ins>
      <w:del w:id="14" w:author="Katrin M. Elinborgardottir" w:date="2017-08-01T16:05:00Z">
        <w:r w:rsidR="00560D29" w:rsidRPr="00560D29" w:rsidDel="00827413">
          <w:rPr>
            <w:rFonts w:ascii="Times New Roman" w:eastAsia="Times New Roman" w:hAnsi="Times New Roman" w:cs="Times New Roman"/>
            <w:sz w:val="15"/>
            <w:szCs w:val="15"/>
            <w:lang w:val="is-IS" w:eastAsia="en-GB"/>
          </w:rPr>
          <w:delText>þ</w:delText>
        </w:r>
      </w:del>
      <w:r w:rsidR="00560D29"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 xml:space="preserve">að að sitja vinnustofurnar </w:t>
      </w:r>
      <w:del w:id="15" w:author="Katrin M. Elinborgardottir" w:date="2017-08-01T16:06:00Z">
        <w:r w:rsidR="00560D29" w:rsidRPr="00560D29" w:rsidDel="00827413">
          <w:rPr>
            <w:rFonts w:ascii="Times New Roman" w:eastAsia="Times New Roman" w:hAnsi="Times New Roman" w:cs="Times New Roman"/>
            <w:sz w:val="15"/>
            <w:szCs w:val="15"/>
            <w:lang w:val="is-IS" w:eastAsia="en-GB"/>
          </w:rPr>
          <w:delText xml:space="preserve">sem </w:delText>
        </w:r>
      </w:del>
      <w:r w:rsidR="00560D29"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 xml:space="preserve">er ekki alltaf nauðsynlegt en vitneskjan frá þeim gefur viðkomandi innsýn í fjármálalæsi og </w:t>
      </w:r>
      <w:ins w:id="16" w:author="Katrin M. Elinborgardottir" w:date="2017-08-01T16:04:00Z">
        <w:r w:rsidR="00031FD2">
          <w:rPr>
            <w:rFonts w:ascii="Times New Roman" w:eastAsia="Times New Roman" w:hAnsi="Times New Roman" w:cs="Times New Roman"/>
            <w:sz w:val="15"/>
            <w:szCs w:val="15"/>
            <w:lang w:val="is-IS" w:eastAsia="en-GB"/>
          </w:rPr>
          <w:t xml:space="preserve">að </w:t>
        </w:r>
      </w:ins>
      <w:r w:rsidR="00560D29"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verða sjálfbærari á sín fjármál.  Í öðru lagi að taka út fjárhagsstöðuna og koma með tillögur til úrbóta og í þriðja lagi að semja um skuldirnar út frá mögulegum lausnum vegna fjárhagsmatsins.</w:t>
      </w:r>
    </w:p>
    <w:p w14:paraId="0FFE93E6" w14:textId="166BA5DB" w:rsidR="00560D29" w:rsidRPr="00560D29" w:rsidRDefault="00CD1427" w:rsidP="00560D2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</w:pPr>
      <w:r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Reykjavík, 31. ágúst 2017</w:t>
      </w:r>
    </w:p>
    <w:p w14:paraId="347CA5BD" w14:textId="77777777" w:rsidR="00560D29" w:rsidRPr="00560D29" w:rsidRDefault="00560D29" w:rsidP="00560D2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</w:pP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Fh. Suss ehf.</w:t>
      </w:r>
    </w:p>
    <w:p w14:paraId="2CEF0C91" w14:textId="77777777" w:rsidR="00560D29" w:rsidRPr="00560D29" w:rsidRDefault="00560D29" w:rsidP="00560D2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</w:pP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Hrafnkell Tryggvason, viðskiptafræðingur</w:t>
      </w:r>
    </w:p>
    <w:p w14:paraId="69C1E666" w14:textId="77777777" w:rsidR="00560D29" w:rsidRPr="00560D29" w:rsidRDefault="00560D29" w:rsidP="00560D2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</w:pP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Hrafnhólum 8</w:t>
      </w:r>
    </w:p>
    <w:p w14:paraId="4EB0BB15" w14:textId="77777777" w:rsidR="00560D29" w:rsidRPr="00560D29" w:rsidRDefault="00560D29" w:rsidP="00560D2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</w:pP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111 Reykjavík</w:t>
      </w:r>
    </w:p>
    <w:p w14:paraId="6D060146" w14:textId="77777777" w:rsidR="00560D29" w:rsidRPr="00560D29" w:rsidRDefault="00560D29" w:rsidP="00560D2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</w:pP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Farsími: 858 9452</w:t>
      </w:r>
    </w:p>
    <w:p w14:paraId="1A6BC2CF" w14:textId="77777777" w:rsidR="00560D29" w:rsidRPr="00560D29" w:rsidRDefault="00560D29" w:rsidP="00560D29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</w:pP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t>suss@simnet.is</w:t>
      </w:r>
      <w:r w:rsidRPr="00560D29">
        <w:rPr>
          <w:rFonts w:ascii="Times New Roman" w:eastAsia="Times New Roman" w:hAnsi="Times New Roman" w:cs="Times New Roman"/>
          <w:sz w:val="15"/>
          <w:szCs w:val="15"/>
          <w:lang w:val="is-IS" w:eastAsia="en-GB"/>
        </w:rPr>
        <w:br/>
        <w:t>www.suss.is</w:t>
      </w:r>
    </w:p>
    <w:p w14:paraId="331D33BA" w14:textId="77777777" w:rsidR="00E37174" w:rsidRDefault="00E37174"/>
    <w:sectPr w:rsidR="00E37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atrin M. Elinborgardottir" w:date="2017-08-01T20:03:00Z" w:initials="KME">
    <w:p w14:paraId="505EADA6" w14:textId="22EDB593" w:rsidR="00F80C42" w:rsidRDefault="00F80C42">
      <w:pPr>
        <w:pStyle w:val="CommentText"/>
      </w:pPr>
      <w:r>
        <w:rPr>
          <w:rStyle w:val="CommentReference"/>
        </w:rPr>
        <w:annotationRef/>
      </w:r>
      <w:r>
        <w:t xml:space="preserve">Hafa </w:t>
      </w:r>
      <w:proofErr w:type="spellStart"/>
      <w:r>
        <w:t>stærra</w:t>
      </w:r>
      <w:proofErr w:type="spellEnd"/>
      <w:r>
        <w:t xml:space="preserve"> </w:t>
      </w:r>
      <w:proofErr w:type="spellStart"/>
      <w:r>
        <w:t>letur</w:t>
      </w:r>
      <w:proofErr w:type="spellEnd"/>
      <w:r>
        <w:t xml:space="preserve"> </w:t>
      </w:r>
      <w:proofErr w:type="spellStart"/>
      <w:r>
        <w:t>þ.e</w:t>
      </w:r>
      <w:proofErr w:type="spellEnd"/>
      <w:r>
        <w:t>. 12 p</w:t>
      </w:r>
    </w:p>
  </w:comment>
  <w:comment w:id="4" w:author="Katrin M. Elinborgardottir" w:date="2017-08-03T23:52:00Z" w:initials="KME">
    <w:p w14:paraId="1C777017" w14:textId="01D8EF4D" w:rsidR="00CE7805" w:rsidRDefault="00CE7805">
      <w:pPr>
        <w:pStyle w:val="CommentText"/>
      </w:pPr>
      <w:r>
        <w:rPr>
          <w:rStyle w:val="CommentReference"/>
        </w:rPr>
        <w:annotationRef/>
      </w:r>
      <w:proofErr w:type="spellStart"/>
      <w:r>
        <w:t>Viltu</w:t>
      </w:r>
      <w:proofErr w:type="spellEnd"/>
      <w:r>
        <w:t xml:space="preserve"> </w:t>
      </w:r>
      <w:proofErr w:type="spellStart"/>
      <w:r>
        <w:t>minnast</w:t>
      </w:r>
      <w:proofErr w:type="spellEnd"/>
      <w:r>
        <w:t xml:space="preserve"> á </w:t>
      </w:r>
      <w:proofErr w:type="spellStart"/>
      <w:r>
        <w:t>fjárhagsráðgjöf</w:t>
      </w:r>
      <w:proofErr w:type="spellEnd"/>
      <w:r>
        <w:t xml:space="preserve"> </w:t>
      </w:r>
      <w:proofErr w:type="spellStart"/>
      <w:r>
        <w:t>þarna</w:t>
      </w:r>
      <w:proofErr w:type="spellEnd"/>
      <w:r>
        <w:t xml:space="preserve">? </w:t>
      </w:r>
    </w:p>
  </w:comment>
  <w:comment w:id="5" w:author="Katrin M. Elinborgardottir" w:date="2017-08-01T16:12:00Z" w:initials="KME">
    <w:p w14:paraId="197FD483" w14:textId="2783757B" w:rsidR="00EC718E" w:rsidRDefault="00EC718E">
      <w:pPr>
        <w:pStyle w:val="CommentText"/>
      </w:pPr>
      <w:r>
        <w:rPr>
          <w:rStyle w:val="CommentReference"/>
        </w:rPr>
        <w:annotationRef/>
      </w:r>
      <w:r>
        <w:t xml:space="preserve">á fjármálum? </w:t>
      </w:r>
      <w:proofErr w:type="spellStart"/>
      <w:r>
        <w:t>Ath</w:t>
      </w:r>
      <w:proofErr w:type="spellEnd"/>
      <w:r>
        <w:t xml:space="preserve">. það </w:t>
      </w:r>
      <w:proofErr w:type="spellStart"/>
      <w:r>
        <w:t>virkar</w:t>
      </w:r>
      <w:proofErr w:type="spellEnd"/>
      <w:r>
        <w:t xml:space="preserve"> </w:t>
      </w:r>
      <w:proofErr w:type="spellStart"/>
      <w:r>
        <w:t>skrýtið</w:t>
      </w:r>
      <w:proofErr w:type="spellEnd"/>
      <w:r>
        <w:t xml:space="preserve"> að hafa </w:t>
      </w:r>
      <w:proofErr w:type="spellStart"/>
      <w:r>
        <w:t>ákveðinn</w:t>
      </w:r>
      <w:proofErr w:type="spellEnd"/>
      <w:r>
        <w:t xml:space="preserve"> </w:t>
      </w:r>
      <w:proofErr w:type="spellStart"/>
      <w:r>
        <w:t>greini</w:t>
      </w:r>
      <w:proofErr w:type="spellEnd"/>
      <w:r>
        <w:t xml:space="preserve"> í </w:t>
      </w:r>
      <w:proofErr w:type="spellStart"/>
      <w:r>
        <w:t>þessu</w:t>
      </w:r>
      <w:proofErr w:type="spellEnd"/>
      <w:r>
        <w:t xml:space="preserve"> sambandi. </w:t>
      </w:r>
      <w:proofErr w:type="spellStart"/>
      <w:r>
        <w:t>Ákveðinn</w:t>
      </w:r>
      <w:proofErr w:type="spellEnd"/>
      <w:r>
        <w:t xml:space="preserve"> </w:t>
      </w:r>
      <w:proofErr w:type="spellStart"/>
      <w:r>
        <w:t>greinir</w:t>
      </w:r>
      <w:proofErr w:type="spellEnd"/>
      <w:r>
        <w:t xml:space="preserve"> </w:t>
      </w:r>
      <w:proofErr w:type="spellStart"/>
      <w:r>
        <w:t>vísar</w:t>
      </w:r>
      <w:proofErr w:type="spellEnd"/>
      <w:r>
        <w:t xml:space="preserve"> til þess að það </w:t>
      </w:r>
      <w:proofErr w:type="spellStart"/>
      <w:r>
        <w:t>séu</w:t>
      </w:r>
      <w:proofErr w:type="spellEnd"/>
      <w:r>
        <w:t xml:space="preserve"> </w:t>
      </w:r>
      <w:proofErr w:type="spellStart"/>
      <w:r>
        <w:t>einhver</w:t>
      </w:r>
      <w:proofErr w:type="spellEnd"/>
      <w:r>
        <w:t xml:space="preserve"> </w:t>
      </w:r>
      <w:proofErr w:type="spellStart"/>
      <w:r>
        <w:t>ákveðin</w:t>
      </w:r>
      <w:proofErr w:type="spellEnd"/>
      <w:r>
        <w:t xml:space="preserve"> fjármál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átt</w:t>
      </w:r>
      <w:proofErr w:type="spellEnd"/>
      <w:r>
        <w:t xml:space="preserve"> er við. </w:t>
      </w:r>
    </w:p>
  </w:comment>
  <w:comment w:id="6" w:author="Katrin M. Elinborgardottir" w:date="2017-08-01T16:15:00Z" w:initials="KME">
    <w:p w14:paraId="77AB412A" w14:textId="2A98F347" w:rsidR="00CE674E" w:rsidRDefault="00CE674E">
      <w:pPr>
        <w:pStyle w:val="CommentText"/>
      </w:pPr>
      <w:r>
        <w:rPr>
          <w:rStyle w:val="CommentReference"/>
        </w:rPr>
        <w:annotationRef/>
      </w:r>
      <w:proofErr w:type="spellStart"/>
      <w:r>
        <w:t>Bókatitlar</w:t>
      </w:r>
      <w:proofErr w:type="spellEnd"/>
      <w:r>
        <w:t xml:space="preserve"> </w:t>
      </w:r>
      <w:proofErr w:type="spellStart"/>
      <w:r>
        <w:t>stundum</w:t>
      </w:r>
      <w:proofErr w:type="spellEnd"/>
      <w:r>
        <w:t xml:space="preserve"> </w:t>
      </w:r>
      <w:proofErr w:type="spellStart"/>
      <w:r>
        <w:t>hafðir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að </w:t>
      </w:r>
      <w:proofErr w:type="spellStart"/>
      <w:r>
        <w:t>nafnorð</w:t>
      </w:r>
      <w:proofErr w:type="spellEnd"/>
      <w:r>
        <w:t xml:space="preserve"> </w:t>
      </w:r>
      <w:proofErr w:type="spellStart"/>
      <w:r>
        <w:t>séu</w:t>
      </w:r>
      <w:proofErr w:type="spellEnd"/>
      <w:r>
        <w:t xml:space="preserve"> með </w:t>
      </w:r>
      <w:proofErr w:type="spellStart"/>
      <w:r>
        <w:t>stórum</w:t>
      </w:r>
      <w:proofErr w:type="spellEnd"/>
      <w:r>
        <w:t xml:space="preserve"> </w:t>
      </w:r>
      <w:proofErr w:type="spellStart"/>
      <w:r>
        <w:t>stöfum</w:t>
      </w:r>
      <w:proofErr w:type="spellEnd"/>
      <w:r>
        <w:t xml:space="preserve">, þegar </w:t>
      </w:r>
      <w:proofErr w:type="spellStart"/>
      <w:r>
        <w:t>minnst</w:t>
      </w:r>
      <w:proofErr w:type="spellEnd"/>
      <w:r>
        <w:t xml:space="preserve"> er á þá í </w:t>
      </w:r>
      <w:proofErr w:type="spellStart"/>
      <w:r>
        <w:t>texta</w:t>
      </w:r>
      <w:proofErr w:type="spellEnd"/>
      <w:r>
        <w:t xml:space="preserve">. Það er þó ekki </w:t>
      </w:r>
      <w:proofErr w:type="spellStart"/>
      <w:r>
        <w:t>skilyrði</w:t>
      </w:r>
      <w:proofErr w:type="spellEnd"/>
      <w:r>
        <w:t xml:space="preserve">. Þetta er </w:t>
      </w:r>
      <w:proofErr w:type="spellStart"/>
      <w:r>
        <w:t>álitamál</w:t>
      </w:r>
      <w:proofErr w:type="spellEnd"/>
      <w:r>
        <w:t xml:space="preserve">. </w:t>
      </w:r>
    </w:p>
  </w:comment>
  <w:comment w:id="7" w:author="Katrin M. Elinborgardottir" w:date="2017-08-01T16:03:00Z" w:initials="KME">
    <w:p w14:paraId="7A2EEEC9" w14:textId="037BC4FA" w:rsidR="00D2752F" w:rsidRDefault="00D2752F">
      <w:pPr>
        <w:pStyle w:val="CommentText"/>
      </w:pPr>
      <w:r>
        <w:rPr>
          <w:rStyle w:val="CommentReference"/>
        </w:rPr>
        <w:annotationRef/>
      </w:r>
      <w:r>
        <w:t xml:space="preserve">Er ekki </w:t>
      </w:r>
      <w:proofErr w:type="spellStart"/>
      <w:r>
        <w:t>borgaður</w:t>
      </w:r>
      <w:proofErr w:type="spellEnd"/>
      <w:r>
        <w:t xml:space="preserve"> </w:t>
      </w:r>
      <w:proofErr w:type="spellStart"/>
      <w:r>
        <w:t>vaskur</w:t>
      </w:r>
      <w:proofErr w:type="spellEnd"/>
      <w:r>
        <w:t xml:space="preserve"> af </w:t>
      </w:r>
      <w:proofErr w:type="spellStart"/>
      <w:r>
        <w:t>vinnustofum</w:t>
      </w:r>
      <w:proofErr w:type="spellEnd"/>
      <w:r>
        <w:t xml:space="preserve">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5EADA6" w15:done="0"/>
  <w15:commentEx w15:paraId="1C777017" w15:done="0"/>
  <w15:commentEx w15:paraId="197FD483" w15:done="0"/>
  <w15:commentEx w15:paraId="77AB412A" w15:done="0"/>
  <w15:commentEx w15:paraId="7A2EEE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5EADA6" w16cid:durableId="1D2F1225"/>
  <w16cid:commentId w16cid:paraId="1C777017" w16cid:durableId="1D2F1226"/>
  <w16cid:commentId w16cid:paraId="197FD483" w16cid:durableId="1D2F1227"/>
  <w16cid:commentId w16cid:paraId="77AB412A" w16cid:durableId="1D2F1228"/>
  <w16cid:commentId w16cid:paraId="7A2EEEC9" w16cid:durableId="1D2F12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trin M. Elinborgardottir">
    <w15:presenceInfo w15:providerId="Windows Live" w15:userId="0faebb5fe37510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29"/>
    <w:rsid w:val="00031FD2"/>
    <w:rsid w:val="00560D29"/>
    <w:rsid w:val="00640138"/>
    <w:rsid w:val="00766FB8"/>
    <w:rsid w:val="007B29C5"/>
    <w:rsid w:val="00827413"/>
    <w:rsid w:val="00AF58D6"/>
    <w:rsid w:val="00C164F4"/>
    <w:rsid w:val="00C922E4"/>
    <w:rsid w:val="00CD1427"/>
    <w:rsid w:val="00CE674E"/>
    <w:rsid w:val="00CE7805"/>
    <w:rsid w:val="00D2752F"/>
    <w:rsid w:val="00D34D06"/>
    <w:rsid w:val="00E37174"/>
    <w:rsid w:val="00EC718E"/>
    <w:rsid w:val="00F80C42"/>
    <w:rsid w:val="00FC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3691"/>
  <w15:chartTrackingRefBased/>
  <w15:docId w15:val="{938EEE09-E932-4980-A9A6-96124121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F4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75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52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52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5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5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5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7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Hrafnkell Tryggvason</dc:creator>
  <cp:keywords/>
  <dc:description/>
  <cp:lastModifiedBy>Hrafnkell Tryggvason</cp:lastModifiedBy>
  <cp:revision>2</cp:revision>
  <cp:lastPrinted>2017-07-31T19:13:00Z</cp:lastPrinted>
  <dcterms:created xsi:type="dcterms:W3CDTF">2017-08-04T15:33:00Z</dcterms:created>
  <dcterms:modified xsi:type="dcterms:W3CDTF">2017-08-04T15:33:00Z</dcterms:modified>
</cp:coreProperties>
</file>